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144"/>
          <w:szCs w:val="72"/>
          <w:lang w:val="en-GB"/>
        </w:rPr>
        <w:id w:val="111992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8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044"/>
            <w:gridCol w:w="5414"/>
          </w:tblGrid>
          <w:tr w:rsidR="00E22F4C" w:rsidRPr="008D4AD3" w:rsidTr="00E947DC">
            <w:sdt>
              <w:sdtPr>
                <w:rPr>
                  <w:rFonts w:asciiTheme="majorHAnsi" w:eastAsiaTheme="majorEastAsia" w:hAnsiTheme="majorHAnsi" w:cstheme="majorBidi"/>
                  <w:sz w:val="144"/>
                  <w:szCs w:val="72"/>
                  <w:lang w:val="en-GB"/>
                </w:rPr>
                <w:alias w:val="Title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72"/>
                  <w:lang w:val="en-US"/>
                </w:rPr>
              </w:sdtEndPr>
              <w:sdtContent>
                <w:tc>
                  <w:tcPr>
                    <w:tcW w:w="4044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E22F4C" w:rsidRPr="008D4AD3" w:rsidRDefault="00E947DC" w:rsidP="00E947D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144"/>
                        <w:szCs w:val="72"/>
                      </w:rPr>
                    </w:pPr>
                    <w:r w:rsidRPr="00E947DC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TravelConn</w:t>
                    </w:r>
                  </w:p>
                </w:tc>
              </w:sdtContent>
            </w:sdt>
            <w:tc>
              <w:tcPr>
                <w:tcW w:w="5414" w:type="dxa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E22F4C" w:rsidRPr="008D4AD3" w:rsidRDefault="00E22F4C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36"/>
                  </w:rPr>
                </w:pPr>
              </w:p>
              <w:p w:rsidR="00E22F4C" w:rsidRPr="00E947DC" w:rsidRDefault="00E22F4C" w:rsidP="00E22F4C">
                <w:pPr>
                  <w:pStyle w:val="NoSpacing"/>
                  <w:rPr>
                    <w:color w:val="4F81BD" w:themeColor="accent1"/>
                    <w:sz w:val="144"/>
                    <w:szCs w:val="144"/>
                  </w:rPr>
                </w:pPr>
                <w:r w:rsidRPr="00E947DC">
                  <w:rPr>
                    <w:color w:val="4F81BD" w:themeColor="accent1"/>
                    <w:sz w:val="144"/>
                    <w:szCs w:val="144"/>
                  </w:rPr>
                  <w:t>User</w:t>
                </w:r>
              </w:p>
              <w:p w:rsidR="00E22F4C" w:rsidRPr="008D4AD3" w:rsidRDefault="00E22F4C" w:rsidP="00E22F4C">
                <w:pPr>
                  <w:pStyle w:val="NoSpacing"/>
                  <w:rPr>
                    <w:color w:val="4F81BD" w:themeColor="accent1"/>
                    <w:sz w:val="240"/>
                    <w:szCs w:val="200"/>
                  </w:rPr>
                </w:pPr>
                <w:r w:rsidRPr="00E947DC">
                  <w:rPr>
                    <w:color w:val="4F81BD" w:themeColor="accent1"/>
                    <w:sz w:val="144"/>
                    <w:szCs w:val="144"/>
                  </w:rPr>
                  <w:t>Manual</w:t>
                </w:r>
              </w:p>
            </w:tc>
          </w:tr>
          <w:tr w:rsidR="00E22F4C" w:rsidRPr="008D4AD3" w:rsidTr="00E947DC">
            <w:sdt>
              <w:sdtPr>
                <w:rPr>
                  <w:sz w:val="28"/>
                </w:r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4044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22F4C" w:rsidRPr="008D4AD3" w:rsidRDefault="005E3017" w:rsidP="00E22F4C">
                    <w:pPr>
                      <w:pStyle w:val="NoSpacing"/>
                      <w:rPr>
                        <w:sz w:val="28"/>
                      </w:rPr>
                    </w:pPr>
                    <w:r w:rsidRPr="008D4AD3">
                      <w:rPr>
                        <w:sz w:val="28"/>
                      </w:rPr>
                      <w:t xml:space="preserve">How to </w:t>
                    </w:r>
                    <w:r w:rsidR="00E947DC">
                      <w:rPr>
                        <w:sz w:val="28"/>
                      </w:rPr>
                      <w:t xml:space="preserve">set up and </w:t>
                    </w:r>
                    <w:r w:rsidRPr="008D4AD3">
                      <w:rPr>
                        <w:sz w:val="28"/>
                      </w:rPr>
                      <w:t xml:space="preserve">use </w:t>
                    </w:r>
                    <w:proofErr w:type="spellStart"/>
                    <w:r w:rsidRPr="008D4AD3">
                      <w:rPr>
                        <w:sz w:val="28"/>
                      </w:rPr>
                      <w:t>TravelConn</w:t>
                    </w:r>
                    <w:proofErr w:type="spellEnd"/>
                    <w:r w:rsidRPr="008D4AD3">
                      <w:rPr>
                        <w:sz w:val="28"/>
                      </w:rPr>
                      <w:t>?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44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414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22F4C" w:rsidRPr="008D4AD3" w:rsidRDefault="00E947DC" w:rsidP="00E947D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4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36"/>
                      </w:rPr>
                      <w:t xml:space="preserve">For </w:t>
                    </w:r>
                    <w:r w:rsidR="00467ACF">
                      <w:rPr>
                        <w:rFonts w:asciiTheme="majorHAnsi" w:eastAsiaTheme="majorEastAsia" w:hAnsiTheme="majorHAnsi" w:cstheme="majorBidi"/>
                        <w:sz w:val="44"/>
                        <w:szCs w:val="36"/>
                      </w:rPr>
                      <w:t xml:space="preserve"> tourists’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36"/>
                      </w:rPr>
                      <w:t>office workers</w:t>
                    </w:r>
                  </w:p>
                </w:tc>
              </w:sdtContent>
            </w:sdt>
          </w:tr>
        </w:tbl>
        <w:p w:rsidR="00E22F4C" w:rsidRPr="008D4AD3" w:rsidRDefault="00E22F4C">
          <w:pPr>
            <w:rPr>
              <w:sz w:val="28"/>
            </w:rPr>
          </w:pPr>
        </w:p>
        <w:p w:rsidR="00E22F4C" w:rsidRPr="008D4AD3" w:rsidRDefault="00E22F4C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26"/>
            </w:rPr>
          </w:pPr>
          <w:r w:rsidRPr="008D4AD3">
            <w:rPr>
              <w:sz w:val="28"/>
            </w:rPr>
            <w:br w:type="page"/>
          </w:r>
        </w:p>
      </w:sdtContent>
    </w:sdt>
    <w:p w:rsidR="00B92474" w:rsidRPr="00746309" w:rsidRDefault="00E22F4C" w:rsidP="00B92474">
      <w:pPr>
        <w:pStyle w:val="Heading2"/>
        <w:rPr>
          <w:sz w:val="36"/>
        </w:rPr>
      </w:pPr>
      <w:r w:rsidRPr="00746309">
        <w:rPr>
          <w:sz w:val="36"/>
        </w:rPr>
        <w:lastRenderedPageBreak/>
        <w:t xml:space="preserve">TravelConn - </w:t>
      </w:r>
      <w:r w:rsidR="00B92474" w:rsidRPr="00746309">
        <w:rPr>
          <w:sz w:val="36"/>
        </w:rPr>
        <w:t>User Manual</w:t>
      </w:r>
      <w:r w:rsidR="00E947DC">
        <w:rPr>
          <w:sz w:val="36"/>
        </w:rPr>
        <w:t xml:space="preserve"> (Extended)</w:t>
      </w:r>
    </w:p>
    <w:p w:rsidR="00B92474" w:rsidRPr="00746309" w:rsidRDefault="00B92474" w:rsidP="00746309">
      <w:pPr>
        <w:pStyle w:val="Subtitle"/>
        <w:rPr>
          <w:sz w:val="28"/>
        </w:rPr>
      </w:pPr>
      <w:r w:rsidRPr="00746309">
        <w:rPr>
          <w:sz w:val="28"/>
        </w:rPr>
        <w:t xml:space="preserve">This is a user manual </w:t>
      </w:r>
      <w:commentRangeStart w:id="0"/>
      <w:r w:rsidRPr="00746309">
        <w:rPr>
          <w:sz w:val="28"/>
        </w:rPr>
        <w:t>designed</w:t>
      </w:r>
      <w:commentRangeEnd w:id="0"/>
      <w:r w:rsidR="003370C7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0"/>
      </w:r>
      <w:r w:rsidRPr="00746309">
        <w:rPr>
          <w:sz w:val="28"/>
        </w:rPr>
        <w:t xml:space="preserve"> for the </w:t>
      </w:r>
      <w:r w:rsidR="00064C94">
        <w:rPr>
          <w:sz w:val="28"/>
        </w:rPr>
        <w:t>set up and use</w:t>
      </w:r>
      <w:r w:rsidRPr="00746309">
        <w:rPr>
          <w:sz w:val="28"/>
        </w:rPr>
        <w:t xml:space="preserve"> of the application.</w:t>
      </w:r>
    </w:p>
    <w:p w:rsidR="00064C94" w:rsidRDefault="00E22F4C">
      <w:pPr>
        <w:rPr>
          <w:noProof/>
          <w:sz w:val="32"/>
          <w:lang w:eastAsia="en-GB"/>
        </w:rPr>
      </w:pPr>
      <w:r w:rsidRPr="00746309">
        <w:rPr>
          <w:noProof/>
          <w:sz w:val="32"/>
          <w:lang w:eastAsia="en-GB"/>
        </w:rPr>
        <w:t>Welcome to TravelConn</w:t>
      </w:r>
      <w:r w:rsidR="005E3017" w:rsidRPr="00746309">
        <w:rPr>
          <w:noProof/>
          <w:sz w:val="32"/>
          <w:lang w:eastAsia="en-GB"/>
        </w:rPr>
        <w:t xml:space="preserve">. This program was designed to calculate the quickest bus journey between two </w:t>
      </w:r>
      <w:r w:rsidR="00E947DC">
        <w:rPr>
          <w:noProof/>
          <w:sz w:val="32"/>
          <w:lang w:eastAsia="en-GB"/>
        </w:rPr>
        <w:t>bus stops after a given time.</w:t>
      </w:r>
    </w:p>
    <w:p w:rsidR="00E947DC" w:rsidRDefault="00E947DC" w:rsidP="00E947DC">
      <w:pPr>
        <w:pStyle w:val="Heading2"/>
        <w:rPr>
          <w:noProof/>
          <w:lang w:eastAsia="en-GB"/>
        </w:rPr>
      </w:pPr>
      <w:r>
        <w:rPr>
          <w:noProof/>
          <w:sz w:val="32"/>
          <w:lang w:eastAsia="en-GB"/>
        </w:rPr>
        <w:t xml:space="preserve">Instilalisation </w:t>
      </w:r>
      <w:r w:rsidR="00763AF1">
        <w:rPr>
          <w:noProof/>
          <w:sz w:val="32"/>
          <w:lang w:eastAsia="en-GB"/>
        </w:rPr>
        <w:t>from</w:t>
      </w:r>
      <w:r>
        <w:rPr>
          <w:noProof/>
          <w:sz w:val="32"/>
          <w:lang w:eastAsia="en-GB"/>
        </w:rPr>
        <w:t xml:space="preserve"> a CD disk</w:t>
      </w:r>
    </w:p>
    <w:p w:rsidR="0034228D" w:rsidRDefault="00E947DC">
      <w:pPr>
        <w:rPr>
          <w:noProof/>
          <w:sz w:val="32"/>
          <w:lang w:eastAsia="en-GB"/>
        </w:rPr>
      </w:pPr>
      <w:r>
        <w:rPr>
          <w:noProof/>
          <w:sz w:val="32"/>
          <w:lang w:eastAsia="en-GB"/>
        </w:rPr>
        <w:t>Insert the TravelConn CD disk into the disk drive</w:t>
      </w:r>
      <w:r w:rsidR="00F50C9E">
        <w:rPr>
          <w:noProof/>
          <w:sz w:val="32"/>
          <w:lang w:eastAsia="en-GB"/>
        </w:rPr>
        <w:t xml:space="preserve">. Copy and paste the files into a convient directory. </w:t>
      </w:r>
      <w:commentRangeStart w:id="1"/>
      <w:r w:rsidR="00F50C9E">
        <w:rPr>
          <w:noProof/>
          <w:sz w:val="32"/>
          <w:lang w:eastAsia="en-GB"/>
        </w:rPr>
        <w:t>Open</w:t>
      </w:r>
      <w:commentRangeEnd w:id="1"/>
      <w:r w:rsidR="006C61AB">
        <w:rPr>
          <w:rStyle w:val="CommentReference"/>
        </w:rPr>
        <w:commentReference w:id="1"/>
      </w:r>
      <w:r w:rsidR="00F50C9E">
        <w:rPr>
          <w:noProof/>
          <w:sz w:val="32"/>
          <w:lang w:eastAsia="en-GB"/>
        </w:rPr>
        <w:t xml:space="preserve"> setup file</w:t>
      </w:r>
      <w:r w:rsidR="00763AF1">
        <w:rPr>
          <w:noProof/>
          <w:sz w:val="32"/>
          <w:lang w:eastAsia="en-GB"/>
        </w:rPr>
        <w:t xml:space="preserve"> and the program will run automatically</w:t>
      </w:r>
      <w:r w:rsidR="00F50C9E">
        <w:rPr>
          <w:noProof/>
          <w:sz w:val="32"/>
          <w:lang w:eastAsia="en-GB"/>
        </w:rPr>
        <w:t xml:space="preserve">. </w:t>
      </w:r>
    </w:p>
    <w:p w:rsidR="0034228D" w:rsidRPr="0034228D" w:rsidRDefault="0034228D" w:rsidP="0034228D">
      <w:pPr>
        <w:rPr>
          <w:noProof/>
          <w:sz w:val="32"/>
          <w:lang w:eastAsia="en-GB"/>
        </w:rPr>
      </w:pPr>
      <w:r w:rsidRPr="0034228D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  <w:t>Hardware and software configuration</w:t>
      </w:r>
    </w:p>
    <w:p w:rsidR="0034228D" w:rsidRPr="0034228D" w:rsidRDefault="0034228D" w:rsidP="0034228D">
      <w:pPr>
        <w:rPr>
          <w:noProof/>
          <w:sz w:val="32"/>
          <w:lang w:eastAsia="en-GB"/>
        </w:rPr>
      </w:pPr>
      <w:r>
        <w:rPr>
          <w:noProof/>
          <w:sz w:val="32"/>
          <w:lang w:eastAsia="en-GB"/>
        </w:rPr>
        <w:t xml:space="preserve">Here is a list of </w:t>
      </w:r>
      <w:r w:rsidRPr="0034228D">
        <w:rPr>
          <w:noProof/>
          <w:sz w:val="32"/>
          <w:lang w:eastAsia="en-GB"/>
        </w:rPr>
        <w:t>required hardw</w:t>
      </w:r>
      <w:r>
        <w:rPr>
          <w:noProof/>
          <w:sz w:val="32"/>
          <w:lang w:eastAsia="en-GB"/>
        </w:rPr>
        <w:t>are and software configuration:</w:t>
      </w:r>
    </w:p>
    <w:p w:rsidR="00467ACF" w:rsidRDefault="0034228D" w:rsidP="0034228D">
      <w:pPr>
        <w:pStyle w:val="ListParagraph"/>
        <w:numPr>
          <w:ilvl w:val="0"/>
          <w:numId w:val="8"/>
        </w:numPr>
        <w:rPr>
          <w:noProof/>
          <w:sz w:val="32"/>
          <w:lang w:eastAsia="en-GB"/>
        </w:rPr>
      </w:pPr>
      <w:r w:rsidRPr="00467ACF">
        <w:rPr>
          <w:noProof/>
          <w:sz w:val="32"/>
          <w:lang w:eastAsia="en-GB"/>
        </w:rPr>
        <w:t>Windows XP or above</w:t>
      </w:r>
    </w:p>
    <w:p w:rsidR="00467ACF" w:rsidRDefault="0034228D" w:rsidP="0034228D">
      <w:pPr>
        <w:pStyle w:val="ListParagraph"/>
        <w:numPr>
          <w:ilvl w:val="0"/>
          <w:numId w:val="8"/>
        </w:numPr>
        <w:rPr>
          <w:noProof/>
          <w:sz w:val="32"/>
          <w:lang w:eastAsia="en-GB"/>
        </w:rPr>
      </w:pPr>
      <w:r w:rsidRPr="00467ACF">
        <w:rPr>
          <w:noProof/>
          <w:sz w:val="32"/>
          <w:lang w:eastAsia="en-GB"/>
        </w:rPr>
        <w:t>1 GB of RAM</w:t>
      </w:r>
    </w:p>
    <w:p w:rsidR="00467ACF" w:rsidRDefault="00467ACF" w:rsidP="0034228D">
      <w:pPr>
        <w:pStyle w:val="ListParagraph"/>
        <w:numPr>
          <w:ilvl w:val="0"/>
          <w:numId w:val="8"/>
        </w:numPr>
        <w:rPr>
          <w:noProof/>
          <w:sz w:val="32"/>
          <w:lang w:eastAsia="en-GB"/>
        </w:rPr>
      </w:pPr>
      <w:commentRangeStart w:id="2"/>
      <w:r>
        <w:rPr>
          <w:noProof/>
          <w:sz w:val="32"/>
          <w:lang w:eastAsia="en-GB"/>
        </w:rPr>
        <w:t>1</w:t>
      </w:r>
      <w:r w:rsidR="0034228D" w:rsidRPr="00467ACF">
        <w:rPr>
          <w:noProof/>
          <w:sz w:val="32"/>
          <w:lang w:eastAsia="en-GB"/>
        </w:rPr>
        <w:t xml:space="preserve"> MB </w:t>
      </w:r>
      <w:commentRangeEnd w:id="2"/>
      <w:r w:rsidR="003370C7">
        <w:rPr>
          <w:rStyle w:val="CommentReference"/>
        </w:rPr>
        <w:commentReference w:id="2"/>
      </w:r>
      <w:r w:rsidR="0034228D" w:rsidRPr="00467ACF">
        <w:rPr>
          <w:noProof/>
          <w:sz w:val="32"/>
          <w:lang w:eastAsia="en-GB"/>
        </w:rPr>
        <w:t>of free hard disk space</w:t>
      </w:r>
    </w:p>
    <w:p w:rsidR="0034228D" w:rsidRDefault="00467ACF" w:rsidP="0034228D">
      <w:pPr>
        <w:pStyle w:val="ListParagraph"/>
        <w:numPr>
          <w:ilvl w:val="0"/>
          <w:numId w:val="8"/>
        </w:numPr>
        <w:rPr>
          <w:noProof/>
          <w:sz w:val="32"/>
          <w:lang w:eastAsia="en-GB"/>
        </w:rPr>
      </w:pPr>
      <w:r>
        <w:rPr>
          <w:noProof/>
          <w:sz w:val="32"/>
          <w:lang w:eastAsia="en-GB"/>
        </w:rPr>
        <w:t>Monitor capable of at least 6</w:t>
      </w:r>
      <w:r w:rsidR="0034228D" w:rsidRPr="00467ACF">
        <w:rPr>
          <w:noProof/>
          <w:sz w:val="32"/>
          <w:lang w:eastAsia="en-GB"/>
        </w:rPr>
        <w:t>00x</w:t>
      </w:r>
      <w:r>
        <w:rPr>
          <w:noProof/>
          <w:sz w:val="32"/>
          <w:lang w:eastAsia="en-GB"/>
        </w:rPr>
        <w:t>8</w:t>
      </w:r>
      <w:r w:rsidR="0034228D" w:rsidRPr="00467ACF">
        <w:rPr>
          <w:noProof/>
          <w:sz w:val="32"/>
          <w:lang w:eastAsia="en-GB"/>
        </w:rPr>
        <w:t>00 resolution</w:t>
      </w:r>
    </w:p>
    <w:p w:rsidR="003370C7" w:rsidRPr="00467ACF" w:rsidRDefault="003370C7" w:rsidP="0034228D">
      <w:pPr>
        <w:pStyle w:val="ListParagraph"/>
        <w:numPr>
          <w:ilvl w:val="0"/>
          <w:numId w:val="8"/>
        </w:numPr>
        <w:rPr>
          <w:noProof/>
          <w:sz w:val="32"/>
          <w:lang w:eastAsia="en-GB"/>
        </w:rPr>
      </w:pPr>
      <w:commentRangeStart w:id="3"/>
      <w:r>
        <w:rPr>
          <w:noProof/>
          <w:sz w:val="32"/>
          <w:lang w:eastAsia="en-GB"/>
        </w:rPr>
        <w:t xml:space="preserve"> </w:t>
      </w:r>
      <w:commentRangeEnd w:id="3"/>
      <w:r>
        <w:rPr>
          <w:rStyle w:val="CommentReference"/>
        </w:rPr>
        <w:commentReference w:id="3"/>
      </w:r>
      <w:ins w:id="4" w:author="ZEN" w:date="2015-03-19T22:53:00Z">
        <w:r w:rsidR="000B2926">
          <w:rPr>
            <w:noProof/>
            <w:sz w:val="32"/>
            <w:lang w:eastAsia="en-GB"/>
          </w:rPr>
          <w:t>.NET Runtime 4.5.1</w:t>
        </w:r>
      </w:ins>
    </w:p>
    <w:p w:rsidR="00E947DC" w:rsidRDefault="00E947DC" w:rsidP="0034228D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</w:pPr>
      <w:r>
        <w:rPr>
          <w:noProof/>
          <w:sz w:val="32"/>
          <w:lang w:eastAsia="en-GB"/>
        </w:rPr>
        <w:br w:type="page"/>
      </w:r>
    </w:p>
    <w:p w:rsidR="005E3017" w:rsidRPr="008D4AD3" w:rsidRDefault="005E3017" w:rsidP="00297AC3">
      <w:pPr>
        <w:pStyle w:val="Heading2"/>
        <w:rPr>
          <w:noProof/>
          <w:sz w:val="32"/>
          <w:lang w:eastAsia="en-GB"/>
        </w:rPr>
      </w:pPr>
      <w:r w:rsidRPr="008D4AD3">
        <w:rPr>
          <w:noProof/>
          <w:sz w:val="32"/>
          <w:lang w:eastAsia="en-GB"/>
        </w:rPr>
        <w:lastRenderedPageBreak/>
        <w:t>Main Window</w:t>
      </w:r>
    </w:p>
    <w:p w:rsidR="005E3017" w:rsidRPr="008D4AD3" w:rsidRDefault="005E3017">
      <w:pPr>
        <w:rPr>
          <w:noProof/>
          <w:sz w:val="28"/>
          <w:lang w:eastAsia="en-GB"/>
        </w:rPr>
      </w:pPr>
      <w:r w:rsidRPr="008D4AD3">
        <w:rPr>
          <w:noProof/>
          <w:sz w:val="28"/>
          <w:lang w:eastAsia="en-GB"/>
        </w:rPr>
        <w:drawing>
          <wp:inline distT="0" distB="0" distL="0" distR="0">
            <wp:extent cx="5731510" cy="395165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474" w:rsidRPr="00746309" w:rsidRDefault="005E3017">
      <w:pPr>
        <w:rPr>
          <w:noProof/>
          <w:sz w:val="32"/>
          <w:lang w:eastAsia="en-GB"/>
        </w:rPr>
      </w:pPr>
      <w:r w:rsidRPr="00746309">
        <w:rPr>
          <w:noProof/>
          <w:sz w:val="32"/>
          <w:lang w:eastAsia="en-GB"/>
        </w:rPr>
        <w:t xml:space="preserve">This is the Main Window from which </w:t>
      </w:r>
      <w:commentRangeStart w:id="5"/>
      <w:r w:rsidRPr="00746309">
        <w:rPr>
          <w:noProof/>
          <w:sz w:val="32"/>
          <w:lang w:eastAsia="en-GB"/>
        </w:rPr>
        <w:t>you</w:t>
      </w:r>
      <w:del w:id="6" w:author="ZEN" w:date="2015-03-19T22:54:00Z">
        <w:r w:rsidRPr="00746309" w:rsidDel="000B2926">
          <w:rPr>
            <w:noProof/>
            <w:sz w:val="32"/>
            <w:lang w:eastAsia="en-GB"/>
          </w:rPr>
          <w:delText xml:space="preserve">’ll be able </w:delText>
        </w:r>
        <w:commentRangeEnd w:id="5"/>
        <w:r w:rsidR="003370C7" w:rsidDel="000B2926">
          <w:rPr>
            <w:rStyle w:val="CommentReference"/>
          </w:rPr>
          <w:commentReference w:id="5"/>
        </w:r>
        <w:r w:rsidRPr="00746309" w:rsidDel="000B2926">
          <w:rPr>
            <w:noProof/>
            <w:sz w:val="32"/>
            <w:lang w:eastAsia="en-GB"/>
          </w:rPr>
          <w:delText>to</w:delText>
        </w:r>
      </w:del>
      <w:ins w:id="7" w:author="ZEN" w:date="2015-03-19T22:54:00Z">
        <w:r w:rsidR="000B2926">
          <w:rPr>
            <w:noProof/>
            <w:sz w:val="32"/>
            <w:lang w:eastAsia="en-GB"/>
          </w:rPr>
          <w:t xml:space="preserve"> can</w:t>
        </w:r>
      </w:ins>
      <w:r w:rsidRPr="00746309">
        <w:rPr>
          <w:noProof/>
          <w:sz w:val="32"/>
          <w:lang w:eastAsia="en-GB"/>
        </w:rPr>
        <w:t xml:space="preserve"> navigate </w:t>
      </w:r>
      <w:del w:id="8" w:author="ZEN" w:date="2015-03-19T22:55:00Z">
        <w:r w:rsidRPr="00746309" w:rsidDel="000B2926">
          <w:rPr>
            <w:noProof/>
            <w:sz w:val="32"/>
            <w:lang w:eastAsia="en-GB"/>
          </w:rPr>
          <w:delText xml:space="preserve">through to get anywhere </w:delText>
        </w:r>
      </w:del>
      <w:r w:rsidRPr="00746309">
        <w:rPr>
          <w:noProof/>
          <w:sz w:val="32"/>
          <w:lang w:eastAsia="en-GB"/>
        </w:rPr>
        <w:t>in the application.</w:t>
      </w:r>
    </w:p>
    <w:p w:rsidR="00297AC3" w:rsidRPr="008D4AD3" w:rsidRDefault="005E3017">
      <w:pPr>
        <w:rPr>
          <w:noProof/>
          <w:sz w:val="28"/>
          <w:lang w:eastAsia="en-GB"/>
        </w:rPr>
      </w:pPr>
      <w:r w:rsidRPr="008D4AD3">
        <w:rPr>
          <w:noProof/>
          <w:sz w:val="28"/>
          <w:lang w:eastAsia="en-GB"/>
        </w:rPr>
        <w:br w:type="page"/>
      </w:r>
    </w:p>
    <w:p w:rsidR="00297AC3" w:rsidRPr="00746309" w:rsidRDefault="00746309" w:rsidP="00DB1976">
      <w:pPr>
        <w:pStyle w:val="Heading2"/>
        <w:rPr>
          <w:noProof/>
          <w:sz w:val="32"/>
          <w:lang w:eastAsia="en-GB"/>
        </w:rPr>
      </w:pPr>
      <w:r>
        <w:rPr>
          <w:noProof/>
          <w:sz w:val="32"/>
          <w:lang w:eastAsia="en-GB"/>
        </w:rPr>
        <w:lastRenderedPageBreak/>
        <w:t>Basic L</w:t>
      </w:r>
      <w:r w:rsidR="00297AC3" w:rsidRPr="00746309">
        <w:rPr>
          <w:noProof/>
          <w:sz w:val="32"/>
          <w:lang w:eastAsia="en-GB"/>
        </w:rPr>
        <w:t xml:space="preserve">ay </w:t>
      </w:r>
      <w:r>
        <w:rPr>
          <w:noProof/>
          <w:sz w:val="32"/>
          <w:lang w:eastAsia="en-GB"/>
        </w:rPr>
        <w:t>O</w:t>
      </w:r>
      <w:r w:rsidR="00297AC3" w:rsidRPr="00746309">
        <w:rPr>
          <w:noProof/>
          <w:sz w:val="32"/>
          <w:lang w:eastAsia="en-GB"/>
        </w:rPr>
        <w:t>ut</w:t>
      </w:r>
    </w:p>
    <w:p w:rsidR="00746309" w:rsidRDefault="00297AC3" w:rsidP="00746309">
      <w:pPr>
        <w:rPr>
          <w:noProof/>
          <w:sz w:val="32"/>
          <w:lang w:eastAsia="en-GB"/>
        </w:rPr>
      </w:pPr>
      <w:r w:rsidRPr="00746309">
        <w:rPr>
          <w:noProof/>
          <w:sz w:val="32"/>
          <w:lang w:eastAsia="en-GB"/>
        </w:rPr>
        <w:t xml:space="preserve">The Main Window is made up of three main parts: </w:t>
      </w:r>
    </w:p>
    <w:p w:rsidR="00DB1976" w:rsidRPr="00DB1976" w:rsidRDefault="00746309" w:rsidP="00DB1976">
      <w:pPr>
        <w:pStyle w:val="Heading2"/>
        <w:numPr>
          <w:ilvl w:val="0"/>
          <w:numId w:val="3"/>
        </w:numPr>
        <w:rPr>
          <w:noProof/>
          <w:sz w:val="36"/>
          <w:lang w:eastAsia="en-GB"/>
        </w:rPr>
      </w:pPr>
      <w:r w:rsidRPr="00DB1976">
        <w:rPr>
          <w:noProof/>
          <w:sz w:val="36"/>
          <w:lang w:eastAsia="en-GB"/>
        </w:rPr>
        <w:t>Search Panel</w:t>
      </w:r>
      <w:r w:rsidR="00DB1976">
        <w:rPr>
          <w:noProof/>
          <w:sz w:val="36"/>
          <w:lang w:eastAsia="en-GB"/>
        </w:rPr>
        <w:t xml:space="preserve"> – Selecting your journey</w:t>
      </w:r>
    </w:p>
    <w:p w:rsidR="00297AC3" w:rsidRPr="00DB1976" w:rsidRDefault="00746309" w:rsidP="00DB1976">
      <w:pPr>
        <w:ind w:left="720"/>
        <w:rPr>
          <w:noProof/>
          <w:sz w:val="32"/>
          <w:lang w:eastAsia="en-GB"/>
        </w:rPr>
      </w:pPr>
      <w:r w:rsidRPr="00DB1976">
        <w:rPr>
          <w:noProof/>
          <w:sz w:val="32"/>
          <w:lang w:eastAsia="en-GB"/>
        </w:rPr>
        <w:t xml:space="preserve"> – </w:t>
      </w:r>
      <w:r w:rsidR="00297AC3" w:rsidRPr="00DB1976">
        <w:rPr>
          <w:noProof/>
          <w:sz w:val="32"/>
          <w:lang w:eastAsia="en-GB"/>
        </w:rPr>
        <w:t>you specify all of the your journey details</w:t>
      </w:r>
      <w:r w:rsidRPr="00DB1976">
        <w:rPr>
          <w:noProof/>
          <w:sz w:val="32"/>
          <w:lang w:eastAsia="en-GB"/>
        </w:rPr>
        <w:t xml:space="preserve"> here.</w:t>
      </w:r>
    </w:p>
    <w:p w:rsidR="00297AC3" w:rsidRPr="008D4AD3" w:rsidRDefault="0061090A">
      <w:pPr>
        <w:rPr>
          <w:noProof/>
          <w:sz w:val="28"/>
          <w:lang w:eastAsia="en-GB"/>
        </w:rPr>
      </w:pPr>
      <w:r w:rsidRPr="008D4AD3">
        <w:rPr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3749</wp:posOffset>
            </wp:positionV>
            <wp:extent cx="5722374" cy="5456903"/>
            <wp:effectExtent l="0" t="0" r="0" b="0"/>
            <wp:wrapSquare wrapText="bothSides"/>
            <wp:docPr id="8" name="Picture 4" descr="C:\Users\Mateusz\Downloads\SearchPanel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usz\Downloads\SearchPanelMan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74" cy="545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765" w:rsidRPr="008D4AD3" w:rsidRDefault="00DA1765">
      <w:pPr>
        <w:rPr>
          <w:noProof/>
          <w:sz w:val="28"/>
          <w:lang w:eastAsia="en-GB"/>
        </w:rPr>
      </w:pPr>
    </w:p>
    <w:p w:rsidR="00DA1765" w:rsidRPr="008D4AD3" w:rsidRDefault="00DA1765">
      <w:pPr>
        <w:rPr>
          <w:noProof/>
          <w:sz w:val="28"/>
          <w:lang w:eastAsia="en-GB"/>
        </w:rPr>
      </w:pPr>
      <w:r w:rsidRPr="008D4AD3">
        <w:rPr>
          <w:noProof/>
          <w:sz w:val="28"/>
          <w:lang w:eastAsia="en-GB"/>
        </w:rPr>
        <w:br w:type="page"/>
      </w:r>
    </w:p>
    <w:p w:rsidR="00DB1976" w:rsidRPr="00DB1976" w:rsidRDefault="00DB1976" w:rsidP="00DB1976">
      <w:pPr>
        <w:pStyle w:val="Heading2"/>
        <w:numPr>
          <w:ilvl w:val="0"/>
          <w:numId w:val="3"/>
        </w:numPr>
        <w:rPr>
          <w:noProof/>
          <w:sz w:val="36"/>
          <w:lang w:eastAsia="en-GB"/>
        </w:rPr>
      </w:pPr>
      <w:r>
        <w:rPr>
          <w:noProof/>
          <w:sz w:val="36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754380</wp:posOffset>
            </wp:positionV>
            <wp:extent cx="5720080" cy="5039360"/>
            <wp:effectExtent l="0" t="0" r="0" b="0"/>
            <wp:wrapSquare wrapText="bothSides"/>
            <wp:docPr id="11" name="Picture 8" descr="C:\Users\Mateusz\Downloads\Map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eusz\Downloads\MapContr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0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1976">
        <w:rPr>
          <w:noProof/>
          <w:sz w:val="36"/>
          <w:lang w:eastAsia="en-GB"/>
        </w:rPr>
        <w:t>M</w:t>
      </w:r>
      <w:r w:rsidR="00DA1765" w:rsidRPr="00DB1976">
        <w:rPr>
          <w:noProof/>
          <w:sz w:val="36"/>
          <w:lang w:eastAsia="en-GB"/>
        </w:rPr>
        <w:t>ap</w:t>
      </w:r>
    </w:p>
    <w:p w:rsidR="00F62BEF" w:rsidRPr="00DB1976" w:rsidRDefault="00DB1976" w:rsidP="00DB1976">
      <w:pPr>
        <w:pStyle w:val="ListParagraph"/>
        <w:numPr>
          <w:ilvl w:val="0"/>
          <w:numId w:val="4"/>
        </w:numPr>
        <w:rPr>
          <w:noProof/>
          <w:sz w:val="32"/>
          <w:lang w:eastAsia="en-GB"/>
        </w:rPr>
      </w:pPr>
      <w:del w:id="9" w:author="ZEN" w:date="2015-03-19T22:22:00Z">
        <w:r w:rsidRPr="00DB1976" w:rsidDel="003370C7">
          <w:rPr>
            <w:noProof/>
            <w:sz w:val="32"/>
            <w:lang w:eastAsia="en-GB"/>
          </w:rPr>
          <w:delText>A</w:delText>
        </w:r>
        <w:r w:rsidDel="003370C7">
          <w:rPr>
            <w:noProof/>
            <w:sz w:val="32"/>
            <w:lang w:eastAsia="en-GB"/>
          </w:rPr>
          <w:delText>bstruct</w:delText>
        </w:r>
        <w:r w:rsidR="00DA1765" w:rsidRPr="00DB1976" w:rsidDel="003370C7">
          <w:rPr>
            <w:noProof/>
            <w:sz w:val="32"/>
            <w:lang w:eastAsia="en-GB"/>
          </w:rPr>
          <w:delText xml:space="preserve"> </w:delText>
        </w:r>
      </w:del>
      <w:ins w:id="10" w:author="ZEN" w:date="2015-03-19T22:22:00Z">
        <w:r w:rsidR="003370C7">
          <w:rPr>
            <w:noProof/>
            <w:sz w:val="32"/>
            <w:lang w:eastAsia="en-GB"/>
          </w:rPr>
          <w:t>Abstract</w:t>
        </w:r>
        <w:r w:rsidR="003370C7" w:rsidRPr="00DB1976">
          <w:rPr>
            <w:noProof/>
            <w:sz w:val="32"/>
            <w:lang w:eastAsia="en-GB"/>
          </w:rPr>
          <w:t xml:space="preserve"> </w:t>
        </w:r>
      </w:ins>
      <w:r w:rsidR="00DA1765" w:rsidRPr="00DB1976">
        <w:rPr>
          <w:noProof/>
          <w:sz w:val="32"/>
          <w:lang w:eastAsia="en-GB"/>
        </w:rPr>
        <w:t>graphical represent</w:t>
      </w:r>
      <w:r w:rsidR="00C147AE" w:rsidRPr="00DB1976">
        <w:rPr>
          <w:noProof/>
          <w:sz w:val="32"/>
          <w:lang w:eastAsia="en-GB"/>
        </w:rPr>
        <w:t xml:space="preserve">ation of the </w:t>
      </w:r>
      <w:ins w:id="11" w:author="ZEN" w:date="2015-03-19T22:22:00Z">
        <w:r w:rsidR="003370C7">
          <w:rPr>
            <w:noProof/>
            <w:sz w:val="32"/>
            <w:lang w:eastAsia="en-GB"/>
          </w:rPr>
          <w:t xml:space="preserve">bus </w:t>
        </w:r>
      </w:ins>
      <w:r w:rsidR="00C147AE" w:rsidRPr="00DB1976">
        <w:rPr>
          <w:noProof/>
          <w:sz w:val="32"/>
          <w:lang w:eastAsia="en-GB"/>
        </w:rPr>
        <w:t>network</w:t>
      </w:r>
    </w:p>
    <w:p w:rsidR="00DB1976" w:rsidRPr="00DB1976" w:rsidRDefault="00C147AE" w:rsidP="00DB1976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6"/>
          <w:szCs w:val="26"/>
          <w:lang w:eastAsia="en-GB"/>
        </w:rPr>
      </w:pPr>
      <w:r w:rsidRPr="00DB197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5966460</wp:posOffset>
            </wp:positionV>
            <wp:extent cx="5720080" cy="2338705"/>
            <wp:effectExtent l="0" t="0" r="0" b="0"/>
            <wp:wrapSquare wrapText="bothSides"/>
            <wp:docPr id="13" name="Picture 9" descr="C:\Users\Mateusz\Downloads\ResultControl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eusz\Downloads\ResultControlManu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919" b="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976" w:rsidRPr="00DB197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6"/>
          <w:szCs w:val="26"/>
          <w:lang w:eastAsia="en-GB"/>
        </w:rPr>
        <w:t>Result Stack</w:t>
      </w:r>
      <w:r w:rsidR="00DB197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6"/>
          <w:szCs w:val="26"/>
          <w:lang w:eastAsia="en-GB"/>
        </w:rPr>
        <w:t xml:space="preserve"> – Viewing the result</w:t>
      </w:r>
      <w:ins w:id="12" w:author="ZEN" w:date="2015-03-19T22:24:00Z">
        <w:r w:rsidR="00554BC7">
          <w:rPr>
            <w:rFonts w:asciiTheme="majorHAnsi" w:eastAsiaTheme="majorEastAsia" w:hAnsiTheme="majorHAnsi" w:cstheme="majorBidi"/>
            <w:b/>
            <w:bCs/>
            <w:noProof/>
            <w:color w:val="4F81BD" w:themeColor="accent1"/>
            <w:sz w:val="36"/>
            <w:szCs w:val="26"/>
            <w:lang w:eastAsia="en-GB"/>
          </w:rPr>
          <w:t>s</w:t>
        </w:r>
      </w:ins>
    </w:p>
    <w:p w:rsidR="005E3017" w:rsidRPr="00DB1976" w:rsidRDefault="00C147AE" w:rsidP="00DB1976">
      <w:pPr>
        <w:pStyle w:val="ListParagraph"/>
        <w:rPr>
          <w:noProof/>
          <w:sz w:val="32"/>
          <w:lang w:eastAsia="en-GB"/>
        </w:rPr>
      </w:pPr>
      <w:r w:rsidRPr="00DB1976">
        <w:rPr>
          <w:noProof/>
          <w:sz w:val="32"/>
          <w:lang w:eastAsia="en-GB"/>
        </w:rPr>
        <w:t>– where you see your results</w:t>
      </w:r>
    </w:p>
    <w:p w:rsidR="00F62BEF" w:rsidRPr="00DB1976" w:rsidRDefault="00DB1976" w:rsidP="00F62BEF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</w:pPr>
      <w:r w:rsidRPr="00DB197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  <w:t>P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  <w:t>rinting</w:t>
      </w:r>
    </w:p>
    <w:p w:rsidR="00F62BEF" w:rsidRPr="008D4AD3" w:rsidRDefault="000B2926" w:rsidP="00F62BEF">
      <w:pPr>
        <w:rPr>
          <w:rFonts w:ascii="Arial" w:hAnsi="Arial" w:cs="Arial"/>
          <w:noProof/>
          <w:sz w:val="28"/>
          <w:lang w:eastAsia="en-GB"/>
        </w:rPr>
      </w:pPr>
      <w:r>
        <w:rPr>
          <w:rFonts w:ascii="Arial" w:hAnsi="Arial" w:cs="Arial"/>
          <w:noProof/>
          <w:sz w:val="28"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66.6pt;margin-top:27.9pt;width:265.4pt;height:54.4pt;z-index:251662336" o:connectortype="elbow" adj="23883,-52193,-19419" strokecolor="red" strokeweight="2.25pt">
            <v:stroke endarrow="block"/>
          </v:shape>
        </w:pict>
      </w:r>
      <w:r w:rsidR="00DB1976">
        <w:rPr>
          <w:rFonts w:ascii="Arial" w:hAnsi="Arial" w:cs="Arial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683260</wp:posOffset>
            </wp:positionV>
            <wp:extent cx="5721985" cy="64833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158" t="79518" b="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976">
        <w:rPr>
          <w:rFonts w:ascii="Arial" w:hAnsi="Arial" w:cs="Arial"/>
          <w:noProof/>
          <w:sz w:val="28"/>
          <w:lang w:eastAsia="en-GB"/>
        </w:rPr>
        <w:t>You can print the result of a calculation b</w:t>
      </w:r>
      <w:r w:rsidR="00F62BEF" w:rsidRPr="008D4AD3">
        <w:rPr>
          <w:rFonts w:ascii="Arial" w:hAnsi="Arial" w:cs="Arial"/>
          <w:noProof/>
          <w:sz w:val="28"/>
          <w:lang w:eastAsia="en-GB"/>
        </w:rPr>
        <w:t xml:space="preserve">y clicking the print button next </w:t>
      </w:r>
      <w:r w:rsidR="00F62BEF" w:rsidRPr="008D4AD3">
        <w:rPr>
          <w:rFonts w:ascii="Arial" w:hAnsi="Arial" w:cs="Arial"/>
          <w:noProof/>
          <w:sz w:val="28"/>
          <w:lang w:eastAsia="en-GB"/>
        </w:rPr>
        <w:lastRenderedPageBreak/>
        <w:t>to your bus journey result.</w:t>
      </w:r>
      <w:r w:rsidR="00D56A88" w:rsidRPr="008D4AD3">
        <w:rPr>
          <w:rFonts w:ascii="Arial" w:hAnsi="Arial" w:cs="Arial"/>
          <w:noProof/>
          <w:sz w:val="28"/>
          <w:lang w:eastAsia="en-GB"/>
        </w:rPr>
        <w:t xml:space="preserve"> </w:t>
      </w:r>
    </w:p>
    <w:p w:rsidR="00D56A88" w:rsidRDefault="00DB1976" w:rsidP="00F62BEF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1542415</wp:posOffset>
            </wp:positionV>
            <wp:extent cx="5730875" cy="3859530"/>
            <wp:effectExtent l="0" t="0" r="0" b="0"/>
            <wp:wrapSquare wrapText="bothSides"/>
            <wp:docPr id="7" name="Picture 7" descr="C:\Users\Mateusz\Downloads\Printing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eusz\Downloads\PrintingManua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976" w:rsidRDefault="00DB1976" w:rsidP="00F62BEF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A print dialog will appear:</w:t>
      </w:r>
    </w:p>
    <w:p w:rsidR="00DB1976" w:rsidRDefault="00DB1976" w:rsidP="00DB1976">
      <w:pPr>
        <w:rPr>
          <w:noProof/>
          <w:sz w:val="28"/>
          <w:lang w:eastAsia="en-GB"/>
        </w:rPr>
      </w:pPr>
    </w:p>
    <w:p w:rsidR="00064C94" w:rsidRDefault="00064C94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br w:type="page"/>
      </w:r>
    </w:p>
    <w:p w:rsidR="00064C94" w:rsidRDefault="00064C94" w:rsidP="00064C94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26"/>
          <w:lang w:eastAsia="en-GB"/>
        </w:rPr>
        <w:lastRenderedPageBreak/>
        <w:t>Error Messeges</w:t>
      </w:r>
    </w:p>
    <w:p w:rsidR="00064C94" w:rsidRDefault="00064C94" w:rsidP="00064C94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There are several error messages that you can encounter.</w:t>
      </w:r>
    </w:p>
    <w:p w:rsidR="00064C94" w:rsidRDefault="00064C94" w:rsidP="00064C94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41275</wp:posOffset>
            </wp:positionV>
            <wp:extent cx="2978785" cy="162623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GB"/>
        </w:rPr>
        <w:t xml:space="preserve">You will encounter this error when if you </w:t>
      </w:r>
      <w:del w:id="13" w:author="ZEN" w:date="2015-03-19T22:25:00Z">
        <w:r w:rsidDel="00554BC7">
          <w:rPr>
            <w:noProof/>
            <w:sz w:val="28"/>
            <w:lang w:eastAsia="en-GB"/>
          </w:rPr>
          <w:delText xml:space="preserve">don’t </w:delText>
        </w:r>
      </w:del>
      <w:ins w:id="14" w:author="ZEN" w:date="2015-03-19T22:25:00Z">
        <w:r w:rsidR="00554BC7">
          <w:rPr>
            <w:noProof/>
            <w:sz w:val="28"/>
            <w:lang w:eastAsia="en-GB"/>
          </w:rPr>
          <w:t>didn’t</w:t>
        </w:r>
        <w:r w:rsidR="00554BC7">
          <w:rPr>
            <w:noProof/>
            <w:sz w:val="28"/>
            <w:lang w:eastAsia="en-GB"/>
          </w:rPr>
          <w:t xml:space="preserve"> </w:t>
        </w:r>
      </w:ins>
      <w:r>
        <w:rPr>
          <w:noProof/>
          <w:sz w:val="28"/>
          <w:lang w:eastAsia="en-GB"/>
        </w:rPr>
        <w:t xml:space="preserve">set your start and destination bus stops. When this error comes up, click OK and select your bus stops either from the drop down menus or </w:t>
      </w:r>
      <w:ins w:id="15" w:author="ZEN" w:date="2015-03-19T22:25:00Z">
        <w:r w:rsidR="00554BC7">
          <w:rPr>
            <w:noProof/>
            <w:sz w:val="28"/>
            <w:lang w:eastAsia="en-GB"/>
          </w:rPr>
          <w:t xml:space="preserve">on </w:t>
        </w:r>
      </w:ins>
      <w:r>
        <w:rPr>
          <w:noProof/>
          <w:sz w:val="28"/>
          <w:lang w:eastAsia="en-GB"/>
        </w:rPr>
        <w:t xml:space="preserve">the map.  </w:t>
      </w:r>
    </w:p>
    <w:p w:rsidR="00064C94" w:rsidRDefault="00064C94" w:rsidP="00064C94">
      <w:pPr>
        <w:rPr>
          <w:noProof/>
          <w:sz w:val="28"/>
          <w:lang w:eastAsia="en-GB"/>
        </w:rPr>
      </w:pPr>
    </w:p>
    <w:p w:rsidR="00064C94" w:rsidDel="007024AB" w:rsidRDefault="00064C94" w:rsidP="00064C94">
      <w:pPr>
        <w:rPr>
          <w:del w:id="16" w:author="ZEN" w:date="2015-03-19T22:42:00Z"/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-3662</wp:posOffset>
            </wp:positionV>
            <wp:extent cx="2722245" cy="1626781"/>
            <wp:effectExtent l="19050" t="0" r="1905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62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GB"/>
        </w:rPr>
        <w:t xml:space="preserve">You will encounter this error </w:t>
      </w:r>
      <w:ins w:id="17" w:author="ZEN" w:date="2015-03-19T22:36:00Z">
        <w:r w:rsidR="007024AB">
          <w:rPr>
            <w:noProof/>
            <w:sz w:val="28"/>
            <w:lang w:eastAsia="en-GB"/>
          </w:rPr>
          <w:t xml:space="preserve">when the timetable file is broken and can not be loaded. To solve the problem deploy the </w:t>
        </w:r>
      </w:ins>
      <w:ins w:id="18" w:author="ZEN" w:date="2015-03-19T22:43:00Z">
        <w:r w:rsidR="007024AB">
          <w:rPr>
            <w:noProof/>
            <w:sz w:val="28"/>
            <w:lang w:eastAsia="en-GB"/>
          </w:rPr>
          <w:t xml:space="preserve">appropriate </w:t>
        </w:r>
      </w:ins>
      <w:ins w:id="19" w:author="ZEN" w:date="2015-03-19T22:36:00Z">
        <w:r w:rsidR="007024AB">
          <w:rPr>
            <w:noProof/>
            <w:sz w:val="28"/>
            <w:lang w:eastAsia="en-GB"/>
          </w:rPr>
          <w:t>timetable file again</w:t>
        </w:r>
      </w:ins>
      <w:ins w:id="20" w:author="ZEN" w:date="2015-03-19T22:41:00Z">
        <w:r w:rsidR="007024AB">
          <w:rPr>
            <w:noProof/>
            <w:sz w:val="28"/>
            <w:lang w:eastAsia="en-GB"/>
          </w:rPr>
          <w:t xml:space="preserve"> </w:t>
        </w:r>
      </w:ins>
      <w:del w:id="21" w:author="ZEN" w:date="2015-03-19T22:42:00Z">
        <w:r w:rsidDel="007024AB">
          <w:rPr>
            <w:noProof/>
            <w:sz w:val="28"/>
            <w:lang w:eastAsia="en-GB"/>
          </w:rPr>
          <w:delText>if there is something wrong with the timetable in question</w:delText>
        </w:r>
        <w:commentRangeStart w:id="22"/>
        <w:r w:rsidDel="007024AB">
          <w:rPr>
            <w:noProof/>
            <w:sz w:val="28"/>
            <w:lang w:eastAsia="en-GB"/>
          </w:rPr>
          <w:delText>. If you get this error, ask for help.</w:delText>
        </w:r>
        <w:commentRangeEnd w:id="22"/>
        <w:r w:rsidR="00554BC7" w:rsidDel="007024AB">
          <w:rPr>
            <w:rStyle w:val="CommentReference"/>
          </w:rPr>
          <w:commentReference w:id="22"/>
        </w:r>
      </w:del>
    </w:p>
    <w:p w:rsidR="00064C94" w:rsidRDefault="00064C94" w:rsidP="00064C94">
      <w:pPr>
        <w:rPr>
          <w:noProof/>
          <w:sz w:val="28"/>
          <w:lang w:eastAsia="en-GB"/>
        </w:rPr>
      </w:pPr>
    </w:p>
    <w:p w:rsidR="00064C94" w:rsidRDefault="00064C94" w:rsidP="00064C94">
      <w:pPr>
        <w:rPr>
          <w:noProof/>
          <w:sz w:val="28"/>
          <w:lang w:eastAsia="en-GB"/>
        </w:rPr>
      </w:pPr>
    </w:p>
    <w:p w:rsidR="00064C94" w:rsidRDefault="00064C94" w:rsidP="00064C94">
      <w:pPr>
        <w:rPr>
          <w:ins w:id="23" w:author="ZEN" w:date="2015-03-19T22:29:00Z"/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-30</wp:posOffset>
            </wp:positionV>
            <wp:extent cx="1990503" cy="1626782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03" cy="162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GB"/>
        </w:rPr>
        <w:t xml:space="preserve">You will enconter this error if the </w:t>
      </w:r>
      <w:del w:id="24" w:author="ZEN" w:date="2015-03-19T22:57:00Z">
        <w:r w:rsidDel="000B2926">
          <w:rPr>
            <w:noProof/>
            <w:sz w:val="28"/>
            <w:lang w:eastAsia="en-GB"/>
          </w:rPr>
          <w:delText xml:space="preserve">program could not find a </w:delText>
        </w:r>
      </w:del>
      <w:r>
        <w:rPr>
          <w:noProof/>
          <w:sz w:val="28"/>
          <w:lang w:eastAsia="en-GB"/>
        </w:rPr>
        <w:t>journey between the selected stops</w:t>
      </w:r>
      <w:ins w:id="25" w:author="ZEN" w:date="2015-03-19T22:29:00Z">
        <w:r w:rsidR="00554BC7">
          <w:rPr>
            <w:noProof/>
            <w:sz w:val="28"/>
            <w:lang w:eastAsia="en-GB"/>
          </w:rPr>
          <w:t xml:space="preserve"> for</w:t>
        </w:r>
      </w:ins>
      <w:r>
        <w:rPr>
          <w:noProof/>
          <w:sz w:val="28"/>
          <w:lang w:eastAsia="en-GB"/>
        </w:rPr>
        <w:t xml:space="preserve"> </w:t>
      </w:r>
      <w:del w:id="26" w:author="ZEN" w:date="2015-03-19T22:29:00Z">
        <w:r w:rsidDel="00554BC7">
          <w:rPr>
            <w:noProof/>
            <w:sz w:val="28"/>
            <w:lang w:eastAsia="en-GB"/>
          </w:rPr>
          <w:delText xml:space="preserve">after or before </w:delText>
        </w:r>
      </w:del>
      <w:r>
        <w:rPr>
          <w:noProof/>
          <w:sz w:val="28"/>
          <w:lang w:eastAsia="en-GB"/>
        </w:rPr>
        <w:t>the specified time</w:t>
      </w:r>
      <w:ins w:id="27" w:author="ZEN" w:date="2015-03-19T22:57:00Z">
        <w:r w:rsidR="000B2926">
          <w:rPr>
            <w:noProof/>
            <w:sz w:val="28"/>
            <w:lang w:eastAsia="en-GB"/>
          </w:rPr>
          <w:t xml:space="preserve"> does not exist</w:t>
        </w:r>
      </w:ins>
      <w:r>
        <w:rPr>
          <w:noProof/>
          <w:sz w:val="28"/>
          <w:lang w:eastAsia="en-GB"/>
        </w:rPr>
        <w:t>.</w:t>
      </w:r>
      <w:bookmarkStart w:id="28" w:name="_GoBack"/>
      <w:bookmarkEnd w:id="28"/>
    </w:p>
    <w:p w:rsidR="00554BC7" w:rsidRPr="000B2926" w:rsidDel="000B2926" w:rsidRDefault="00554BC7" w:rsidP="000B2926">
      <w:pPr>
        <w:rPr>
          <w:del w:id="29" w:author="ZEN" w:date="2015-03-19T22:57:00Z"/>
          <w:noProof/>
          <w:lang w:eastAsia="en-GB"/>
        </w:rPr>
      </w:pPr>
    </w:p>
    <w:p w:rsidR="00064C94" w:rsidRDefault="00064C94" w:rsidP="00DB1976">
      <w:pPr>
        <w:rPr>
          <w:noProof/>
          <w:sz w:val="28"/>
          <w:lang w:eastAsia="en-GB"/>
        </w:rPr>
      </w:pPr>
    </w:p>
    <w:p w:rsidR="00064C94" w:rsidRDefault="00064C94" w:rsidP="00DB1976">
      <w:pPr>
        <w:rPr>
          <w:noProof/>
          <w:sz w:val="28"/>
          <w:lang w:eastAsia="en-GB"/>
        </w:rPr>
      </w:pPr>
    </w:p>
    <w:p w:rsidR="00064C94" w:rsidRDefault="00064C94" w:rsidP="00DB1976">
      <w:pPr>
        <w:rPr>
          <w:noProof/>
          <w:sz w:val="28"/>
          <w:lang w:eastAsia="en-GB"/>
        </w:rPr>
      </w:pPr>
    </w:p>
    <w:p w:rsidR="00467ACF" w:rsidRDefault="00064C94" w:rsidP="00DB197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4131310" cy="1445895"/>
            <wp:effectExtent l="19050" t="0" r="2540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GB"/>
        </w:rPr>
        <w:t xml:space="preserve">This error message will come up if initially program failed to load the </w:t>
      </w:r>
      <w:r>
        <w:rPr>
          <w:noProof/>
          <w:sz w:val="28"/>
          <w:lang w:eastAsia="en-GB"/>
        </w:rPr>
        <w:lastRenderedPageBreak/>
        <w:t>data from the source. This error message is not inclueded in the tourists manual.</w:t>
      </w:r>
      <w:r w:rsidR="00467ACF">
        <w:rPr>
          <w:noProof/>
          <w:sz w:val="28"/>
          <w:lang w:eastAsia="en-GB"/>
        </w:rPr>
        <w:t xml:space="preserve"> If you are having trouble loading any data, contact the developer.</w:t>
      </w:r>
    </w:p>
    <w:p w:rsidR="00467ACF" w:rsidRDefault="00467ACF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br w:type="page"/>
      </w:r>
    </w:p>
    <w:p w:rsidR="00467ACF" w:rsidRDefault="00467ACF" w:rsidP="00DB197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lastRenderedPageBreak/>
        <w:t>Contact Details</w:t>
      </w:r>
    </w:p>
    <w:p w:rsidR="00467ACF" w:rsidRDefault="00467ACF" w:rsidP="00DB197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Developer: Mateusz Ochal, Hillsroad Sixth Form College Student</w:t>
      </w:r>
    </w:p>
    <w:p w:rsidR="00467ACF" w:rsidRDefault="00467ACF" w:rsidP="00DB197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 xml:space="preserve">Email: </w:t>
      </w:r>
      <w:hyperlink r:id="rId18" w:history="1">
        <w:r w:rsidRPr="00691CFC">
          <w:rPr>
            <w:rStyle w:val="Hyperlink"/>
            <w:noProof/>
            <w:sz w:val="28"/>
            <w:lang w:eastAsia="en-GB"/>
          </w:rPr>
          <w:t>mateusz.ochal8@gmail.com</w:t>
        </w:r>
      </w:hyperlink>
      <w:r>
        <w:rPr>
          <w:noProof/>
          <w:sz w:val="28"/>
          <w:lang w:eastAsia="en-GB"/>
        </w:rPr>
        <w:t xml:space="preserve"> </w:t>
      </w:r>
    </w:p>
    <w:p w:rsidR="00467ACF" w:rsidRDefault="00467ACF" w:rsidP="00DB197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Phone: ++447445484212</w:t>
      </w:r>
    </w:p>
    <w:sectPr w:rsidR="00467ACF" w:rsidSect="00E22F4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EN" w:date="2015-03-19T22:16:00Z" w:initials="Z">
    <w:p w:rsidR="003370C7" w:rsidRDefault="003370C7">
      <w:pPr>
        <w:pStyle w:val="CommentText"/>
      </w:pPr>
      <w:r>
        <w:rPr>
          <w:rStyle w:val="CommentReference"/>
        </w:rPr>
        <w:annotationRef/>
      </w:r>
    </w:p>
  </w:comment>
  <w:comment w:id="1" w:author="ZEN" w:date="2015-03-19T22:53:00Z" w:initials="Z">
    <w:p w:rsidR="006C61AB" w:rsidRDefault="006C61AB">
      <w:pPr>
        <w:pStyle w:val="CommentText"/>
      </w:pPr>
      <w:r>
        <w:rPr>
          <w:rStyle w:val="CommentReference"/>
        </w:rPr>
        <w:annotationRef/>
      </w:r>
      <w:proofErr w:type="gramStart"/>
      <w:r>
        <w:t>Run(</w:t>
      </w:r>
      <w:proofErr w:type="gramEnd"/>
      <w:r>
        <w:t>?)</w:t>
      </w:r>
    </w:p>
  </w:comment>
  <w:comment w:id="2" w:author="ZEN" w:date="2015-03-19T22:53:00Z" w:initials="Z">
    <w:p w:rsidR="003370C7" w:rsidRDefault="003370C7">
      <w:pPr>
        <w:pStyle w:val="CommentText"/>
      </w:pPr>
      <w:r>
        <w:rPr>
          <w:rStyle w:val="CommentReference"/>
        </w:rPr>
        <w:annotationRef/>
      </w:r>
      <w:proofErr w:type="spellStart"/>
      <w:r w:rsidR="006C61AB">
        <w:t>Nie</w:t>
      </w:r>
      <w:proofErr w:type="spellEnd"/>
      <w:r w:rsidR="006C61AB">
        <w:t xml:space="preserve"> </w:t>
      </w:r>
      <w:proofErr w:type="spellStart"/>
      <w:r w:rsidR="006C61AB">
        <w:t>za</w:t>
      </w:r>
      <w:proofErr w:type="spellEnd"/>
      <w:r w:rsidR="006C61AB">
        <w:t xml:space="preserve"> </w:t>
      </w:r>
      <w:proofErr w:type="spellStart"/>
      <w:r w:rsidR="006C61AB">
        <w:t>mało</w:t>
      </w:r>
      <w:proofErr w:type="spellEnd"/>
      <w:r>
        <w:t xml:space="preserve"> 1MB?</w:t>
      </w:r>
    </w:p>
  </w:comment>
  <w:comment w:id="3" w:author="ZEN" w:date="2015-03-19T22:17:00Z" w:initials="Z">
    <w:p w:rsidR="003370C7" w:rsidRDefault="003370C7">
      <w:pPr>
        <w:pStyle w:val="CommentText"/>
      </w:pPr>
      <w:r>
        <w:rPr>
          <w:rStyle w:val="CommentReference"/>
        </w:rPr>
        <w:annotationRef/>
      </w:r>
      <w:r>
        <w:t>Required .NET version</w:t>
      </w:r>
    </w:p>
  </w:comment>
  <w:comment w:id="5" w:author="ZEN" w:date="2015-03-19T22:56:00Z" w:initials="Z">
    <w:p w:rsidR="003370C7" w:rsidRDefault="003370C7">
      <w:pPr>
        <w:pStyle w:val="CommentText"/>
      </w:pPr>
      <w:r>
        <w:rPr>
          <w:rStyle w:val="CommentReference"/>
        </w:rPr>
        <w:annotationRef/>
      </w:r>
      <w:proofErr w:type="spellStart"/>
      <w:r w:rsidR="000B2926">
        <w:t>Proponuję</w:t>
      </w:r>
      <w:proofErr w:type="spellEnd"/>
      <w:r w:rsidR="000B2926">
        <w:t xml:space="preserve"> </w:t>
      </w:r>
      <w:proofErr w:type="spellStart"/>
      <w:r w:rsidR="000B2926">
        <w:t>czas</w:t>
      </w:r>
      <w:proofErr w:type="spellEnd"/>
      <w:r w:rsidR="000B2926">
        <w:t xml:space="preserve"> </w:t>
      </w:r>
      <w:proofErr w:type="spellStart"/>
      <w:r w:rsidR="000B2926">
        <w:t>teraźniejszy</w:t>
      </w:r>
      <w:proofErr w:type="spellEnd"/>
      <w:r w:rsidR="000B2926">
        <w:t xml:space="preserve"> w </w:t>
      </w:r>
      <w:proofErr w:type="spellStart"/>
      <w:r w:rsidR="000B2926">
        <w:t>całym</w:t>
      </w:r>
      <w:proofErr w:type="spellEnd"/>
      <w:r w:rsidR="000B2926">
        <w:t xml:space="preserve"> </w:t>
      </w:r>
      <w:proofErr w:type="spellStart"/>
      <w:r w:rsidR="000B2926">
        <w:t>dokumencie</w:t>
      </w:r>
      <w:proofErr w:type="spellEnd"/>
      <w:r w:rsidR="000B2926">
        <w:t>.</w:t>
      </w:r>
    </w:p>
    <w:p w:rsidR="003370C7" w:rsidRDefault="003370C7">
      <w:pPr>
        <w:pStyle w:val="CommentText"/>
      </w:pPr>
      <w:r>
        <w:t xml:space="preserve">W </w:t>
      </w:r>
      <w:proofErr w:type="spellStart"/>
      <w:r>
        <w:t>manualach</w:t>
      </w:r>
      <w:proofErr w:type="spellEnd"/>
      <w:r>
        <w:t xml:space="preserve"> </w:t>
      </w:r>
      <w:proofErr w:type="spellStart"/>
      <w:r>
        <w:t>najlepiej</w:t>
      </w:r>
      <w:proofErr w:type="spellEnd"/>
      <w:r>
        <w:t xml:space="preserve"> </w:t>
      </w:r>
      <w:proofErr w:type="spellStart"/>
      <w:r>
        <w:t>chyba</w:t>
      </w:r>
      <w:proofErr w:type="spellEnd"/>
      <w:r>
        <w:t xml:space="preserve"> </w:t>
      </w:r>
      <w:proofErr w:type="spellStart"/>
      <w:r>
        <w:t>pisać</w:t>
      </w:r>
      <w:proofErr w:type="spellEnd"/>
      <w:r>
        <w:t xml:space="preserve"> w </w:t>
      </w:r>
      <w:proofErr w:type="spellStart"/>
      <w:r>
        <w:t>czasie</w:t>
      </w:r>
      <w:proofErr w:type="spellEnd"/>
      <w:r>
        <w:t xml:space="preserve"> </w:t>
      </w:r>
      <w:proofErr w:type="spellStart"/>
      <w:r>
        <w:t>teraźniejszym</w:t>
      </w:r>
      <w:proofErr w:type="spellEnd"/>
      <w:r>
        <w:t xml:space="preserve"> np ‘you can navigate’</w:t>
      </w:r>
    </w:p>
  </w:comment>
  <w:comment w:id="22" w:author="ZEN" w:date="2015-03-19T22:26:00Z" w:initials="Z">
    <w:p w:rsidR="00554BC7" w:rsidRDefault="00554BC7">
      <w:pPr>
        <w:pStyle w:val="CommentText"/>
      </w:pPr>
      <w:r>
        <w:rPr>
          <w:rStyle w:val="CommentReference"/>
        </w:rPr>
        <w:annotationRef/>
      </w:r>
      <w:r>
        <w:t xml:space="preserve">To ta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powinna</w:t>
      </w:r>
      <w:proofErr w:type="spellEnd"/>
      <w:r>
        <w:t xml:space="preserve"> </w:t>
      </w:r>
      <w:proofErr w:type="spellStart"/>
      <w:r>
        <w:t>powiedzieć</w:t>
      </w:r>
      <w:proofErr w:type="spellEnd"/>
      <w:r>
        <w:t xml:space="preserve"> co </w:t>
      </w:r>
      <w:proofErr w:type="spellStart"/>
      <w:r>
        <w:t>zrobić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00"/>
    <w:multiLevelType w:val="hybridMultilevel"/>
    <w:tmpl w:val="3EB4F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36589"/>
    <w:multiLevelType w:val="hybridMultilevel"/>
    <w:tmpl w:val="1998448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FBE6975"/>
    <w:multiLevelType w:val="hybridMultilevel"/>
    <w:tmpl w:val="AD449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87FA9"/>
    <w:multiLevelType w:val="hybridMultilevel"/>
    <w:tmpl w:val="5FC466BA"/>
    <w:lvl w:ilvl="0" w:tplc="51AA6754">
      <w:start w:val="2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C46E5B"/>
    <w:multiLevelType w:val="hybridMultilevel"/>
    <w:tmpl w:val="BC84BEB6"/>
    <w:lvl w:ilvl="0" w:tplc="C5B89F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41E42"/>
    <w:multiLevelType w:val="hybridMultilevel"/>
    <w:tmpl w:val="18BE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726DC"/>
    <w:multiLevelType w:val="hybridMultilevel"/>
    <w:tmpl w:val="D982E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A7A8E"/>
    <w:multiLevelType w:val="hybridMultilevel"/>
    <w:tmpl w:val="297CF8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70687"/>
    <w:multiLevelType w:val="hybridMultilevel"/>
    <w:tmpl w:val="7FA2C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2474"/>
    <w:rsid w:val="00064C94"/>
    <w:rsid w:val="000B2926"/>
    <w:rsid w:val="00105B2D"/>
    <w:rsid w:val="00157917"/>
    <w:rsid w:val="00292329"/>
    <w:rsid w:val="00297AC3"/>
    <w:rsid w:val="002F7DF2"/>
    <w:rsid w:val="003342AC"/>
    <w:rsid w:val="003370C7"/>
    <w:rsid w:val="0034228D"/>
    <w:rsid w:val="004102B5"/>
    <w:rsid w:val="00467ACF"/>
    <w:rsid w:val="004802E8"/>
    <w:rsid w:val="00540AC3"/>
    <w:rsid w:val="00541D73"/>
    <w:rsid w:val="00554BC7"/>
    <w:rsid w:val="005D23C5"/>
    <w:rsid w:val="005E3017"/>
    <w:rsid w:val="0061090A"/>
    <w:rsid w:val="00664D62"/>
    <w:rsid w:val="006C61AB"/>
    <w:rsid w:val="006D4D01"/>
    <w:rsid w:val="007024AB"/>
    <w:rsid w:val="00746309"/>
    <w:rsid w:val="00763AF1"/>
    <w:rsid w:val="00792E09"/>
    <w:rsid w:val="008D4AD3"/>
    <w:rsid w:val="0095123C"/>
    <w:rsid w:val="00B63CDD"/>
    <w:rsid w:val="00B92474"/>
    <w:rsid w:val="00BE240C"/>
    <w:rsid w:val="00C147AE"/>
    <w:rsid w:val="00C333BC"/>
    <w:rsid w:val="00D56A88"/>
    <w:rsid w:val="00DA1765"/>
    <w:rsid w:val="00DB1976"/>
    <w:rsid w:val="00DC2B4B"/>
    <w:rsid w:val="00E22F4C"/>
    <w:rsid w:val="00E947DC"/>
    <w:rsid w:val="00F038D6"/>
    <w:rsid w:val="00F50C9E"/>
    <w:rsid w:val="00F62BEF"/>
    <w:rsid w:val="00FE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7e99ee,#f87474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2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22F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F4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97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AC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0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mateusz.ochal8@gmail.com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How to set up and use TravelConn?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TravelConn</vt:lpstr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TravelConn</dc:title>
  <dc:subject>For  tourists’ office workers</dc:subject>
  <dc:creator>Mateusz</dc:creator>
  <cp:lastModifiedBy>ZEN</cp:lastModifiedBy>
  <cp:revision>8</cp:revision>
  <dcterms:created xsi:type="dcterms:W3CDTF">2015-03-18T11:19:00Z</dcterms:created>
  <dcterms:modified xsi:type="dcterms:W3CDTF">2015-03-19T22:59:00Z</dcterms:modified>
</cp:coreProperties>
</file>